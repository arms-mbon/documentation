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274310" cy="89755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Molecular Standard Operating Procedure  (MSOP)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Marine Biodiversity Observation network for genetic monitoring of hard-bottom communities (ARMS-MBON)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Version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Date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2020-04-01</w:t>
      </w:r>
    </w:p>
    <w:p w:rsidR="00000000" w:rsidDel="00000000" w:rsidP="00000000" w:rsidRDefault="00000000" w:rsidRPr="00000000" w14:paraId="00000014">
      <w:pPr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qao67vll42zi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This document contains the </w:t>
      </w:r>
      <w:r w:rsidDel="00000000" w:rsidR="00000000" w:rsidRPr="00000000">
        <w:rPr>
          <w:b w:val="0"/>
          <w:sz w:val="24"/>
          <w:szCs w:val="24"/>
          <w:rtl w:val="0"/>
        </w:rPr>
        <w:t xml:space="preserve">Standard Operating Procedures</w:t>
      </w:r>
      <w:r w:rsidDel="00000000" w:rsidR="00000000" w:rsidRPr="00000000">
        <w:rPr>
          <w:rtl w:val="0"/>
        </w:rPr>
        <w:t xml:space="preserve"> for working with the molecular data of the ARMS-MBON (www.arms-mbon.eu) project. The samples containing the material are sent by each observatory to HCMR for processing (see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Handbook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DNA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protocol is used for each of the three ARMS fractions (motile 100μm ‒ 500μm, motile 500m ‒ 2mm, and sessile).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Falcon tubes containing the samples stored in DMSO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extraction kit (DNeasy PowerSoil Kit or DNeasy PowerSoil Pro Kit)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Sterile pipettes and pipette tips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decontaminating solution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agarose/EtBr gel and loading buffer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DNA size ladder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gloves at all times. Carefully clean the bench station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pipettes.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Proceed to DNA extraction using the DNA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extraction kit, as recommended by the manufacturer. Use about 0.5 grams of wet material from each sample. Extract each replicate sample separately.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the quality of the extracted DNA by gel electrophoresis and quantify it using a spectrophotometer.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DNA at -20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until further processing.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PCR amplification and sequencing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2220"/>
        <w:gridCol w:w="1440"/>
        <w:gridCol w:w="1410"/>
        <w:gridCol w:w="1110"/>
        <w:gridCol w:w="1080"/>
        <w:tblGridChange w:id="0">
          <w:tblGrid>
            <w:gridCol w:w="1485"/>
            <w:gridCol w:w="2220"/>
            <w:gridCol w:w="1440"/>
            <w:gridCol w:w="1410"/>
            <w:gridCol w:w="1110"/>
            <w:gridCol w:w="1080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Target gene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Target  group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Amplicon size (bp)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All18</w:t>
            </w:r>
            <w:sdt>
              <w:sdtPr>
                <w:tag w:val="goog_rdk_0"/>
              </w:sdtPr>
              <w:sdtContent>
                <w:del w:author="Christina P" w:id="0" w:date="2020-06-07T15:55:34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 </w:delText>
                  </w:r>
                </w:del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5′‐TGGTGCATGGCCGTTCTTAGT‐3′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8S rRNA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metazoa, fungi, protozoa, plants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200-</w:t>
            </w:r>
            <w:sdt>
              <w:sdtPr>
                <w:tag w:val="goog_rdk_1"/>
              </w:sdtPr>
              <w:sdtContent>
                <w:del w:author="Christina P" w:id="1" w:date="2020-06-07T15:55:41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-</w:delText>
                  </w:r>
                </w:del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                     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           Hardy et al. 2010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All18SR 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5′‐CATCTAAGGGCATCACAGACC‐3′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mlCOIintF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5′‐GGWACWGGWTGAACWGTWTAYCCYCC‐3′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metazoa              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313                      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Leray et al. 2013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jgHCO2198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5′‐TAIACYTCIGGRTGICCRAARAAYCA‐3′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ller et al. 2013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ITS1f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5′‐CTTGGTCATTTAGAGGAAGTAA‐3′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fungi                     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-600 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Gardes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Bruns 1993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ITS2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5′‐GCTGCGTTCTTCATCGATGC‐3′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           White et al. 1990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5′ tails used for the first-step PCR</w:t>
      </w:r>
    </w:p>
    <w:tbl>
      <w:tblPr>
        <w:tblStyle w:val="Table2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7305"/>
        <w:tblGridChange w:id="0">
          <w:tblGrid>
            <w:gridCol w:w="1665"/>
            <w:gridCol w:w="7305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Primer Name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 </w:t>
            </w: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1st_PCR_for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5′‐TCGTCGGCAGCGTCAGATGTGTATAAGAGACAG-[locus-specific sequence] ‐3′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1st_PCR_rev 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5′‐GTCTCGTGGGCTCGGAGATGTGTATAAGAGACAG-[locus-specific sequence] ‐3′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Extracted DNA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KAPA HiFi HotStart PCR Kit and KAPA Taq PCR Kit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Qubit® dsDNA HS Assay Kit or Quant-iT PicoGreen dsDNA Assay Kit (ThermoFisher/Invitrogen)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AMPure XP beads (Beckman Coulter) or NucleoMag® NGS Clean-up and Size Select (Macherey-Nagel)</w:t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KAPA Illumina Library Quantification Kit and Illumina Library Quantification DNA Standards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Thermal cycler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Dedicated pipettes and pipette tips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PCR reaction tubes and/or plates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PCR grade water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agarose/EtBr gel and loading buffer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MiSeq Reagent kit v3 (600 cycles)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gloves at all times. Carefully clean the bench station(</w:t>
      </w:r>
      <w:r w:rsidDel="00000000" w:rsidR="00000000" w:rsidRPr="00000000">
        <w:rPr>
          <w:rtl w:val="0"/>
        </w:rPr>
        <w:t xml:space="preserve">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pipettes.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 the biological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replicate samples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equimolar amounts, so that you end up with one tube for each sample (i.e. for each MaterialSample-ID).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PCR amplification is performed targeting three gene regions: COI (metazoa), 18S rRNA (metazoa) and ITS (fungi), using the Two-Step PCR Approach.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first-step PCR is performed with the aforementioned primers containing a universal 5′ tail as specified in the Nextera library protocol from Illumina.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first-step PCR for the COI:</w:t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rtl w:val="0"/>
        </w:rPr>
        <w:t xml:space="preserve">Amplification reaction mix: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3.0 μl</w:t>
      </w:r>
      <w:r w:rsidDel="00000000" w:rsidR="00000000" w:rsidRPr="00000000">
        <w:rPr>
          <w:rtl w:val="0"/>
        </w:rPr>
        <w:t xml:space="preserve"> 10x KAPA Taq buffer A,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0.6 μl MgCl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(25 mM),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0.75 μl KAPA dNTP Mix (10 mM),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1.8 μl from each primer (10 μM),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0.9 μl KAPA Taq DNA polymerase (</w:t>
      </w:r>
      <w:r w:rsidDel="00000000" w:rsidR="00000000" w:rsidRPr="00000000">
        <w:rPr>
          <w:rtl w:val="0"/>
        </w:rPr>
        <w:t xml:space="preserve">5.0 U/μl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final volume was 30.0 μl per reaction.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DNA template concentration is about 10.0 ng/μl.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First PCR protocol: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95 °C for 5 min; 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16 cycles at 95 °C for 10 s, 62 °C (-1 °C/cycle) for 30 s, 72 °C for 1 min; 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24 cycles at 95 °C for 10 s, 46 °C for 30 s, 72 °C for 1 min; 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72 °C for 7 min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first-step PCR for the 18S rRNA: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Amplification reaction mix: 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6.0 μl 5x KAPA HiFi Fidelity buffer, 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6.0 μl Trehalose (1 M), 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0.9 μl KAPA dNTP Mix (10 mM), 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1.8 μl from each primer (5 μM),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0.6 μl KAPA HiFi HotStart DNA polymerase (1.0 U/μl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final volume was </w:t>
      </w:r>
      <w:r w:rsidDel="00000000" w:rsidR="00000000" w:rsidRPr="00000000">
        <w:rPr>
          <w:rtl w:val="0"/>
        </w:rPr>
        <w:t xml:space="preserve">30.0 μl per reaction.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DNA template concentration is about 10.0 ng/μl.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First PCR protocol: 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95 °C for 3 min; 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 cycles at 98 °C for 20 s, 58 °C for 15 s, 72 °C for 15 s; 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72 °C for 3 min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first-step PCR for the ITS: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Amplification reaction mix: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3.0 μl 10x KAPA Taq buffer A,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0.75 μl KAPA dNTP Mix (10 mM),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1.5 μl from each primer (10 μM),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0.9 μl KAPA Taq DNA polymerase (5.0 U/μl)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final volume was </w:t>
      </w:r>
      <w:r w:rsidDel="00000000" w:rsidR="00000000" w:rsidRPr="00000000">
        <w:rPr>
          <w:rtl w:val="0"/>
        </w:rPr>
        <w:t xml:space="preserve">30.0 μl per reaction.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DNA template concentration is about 10.0 ng/μl.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First PCR protocol: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95 °C for 5 min; 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35 cycles at 95 °C for 30 s, 52 °C for 30 s, 68 °C for 30 s; 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68 °C for 10 min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Purify 20 μl of the resulting PCR amplicons using magnetic beads, at a ratio 1:1 (magnetic beads: PCR product).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Quantify the purified PCR amplicons using fluorometric quantitation.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purified and quantified PCR amplicons as templates for the second-step PCR in order to include the indexes (barcodes), as well as the Illumina adaptors. A different set of indexed primers should be used for each sample.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Indexed forward primers for the second-step PCR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8085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760"/>
        <w:gridCol w:w="885"/>
        <w:tblGridChange w:id="0">
          <w:tblGrid>
            <w:gridCol w:w="1440"/>
            <w:gridCol w:w="5760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NGS_i5_S502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5′‐AATGATACGGCGACCACCGAGATCTACACCTCTCTATTCGTCGGCAGCGTC‐3′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NGS_i5_S503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5′‐AATGATACGGCGACCACCGAGATCTACACTATCCTCTTCGTCGGCAGCGTC‐3′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NGS_i5_S505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5′‐AATGATACGGCGACCACCGAGATCTACACGTAAGGAGTCGTCGGCAGCGTC‐3′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NGS_i5_S506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5′‐AATGATACGGCGACCACCGAGATCTACACACTGCATATCGTCGGCAGCGTC‐3′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NGS_i5_S507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5′‐AATGATACGGCGACCACCGAGATCTACACAAGGAGTATCGTCGGCAGCGTC‐3′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NGS_i5_S508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5′‐AATGATACGGCGACCACCGAGATCTACACCTAAGCCTTCGTCGGCAGCGTC‐3′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NGS_i5_S510</w:t>
              <w:tab/>
              <w:t xml:space="preserve">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5′‐AATGATACGGCGACCACCGAGATCTACACCGTCTAATTCGTCGGCAGCGTC‐3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NGS_i5_S511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5′‐AATGATACGGCGACCACCGAGATCTACACTCTCTCCGTCGTCGGCAGCGTC‐3′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NGS_i5_S513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5′‐AATGATACGGCGACCACCGAGATCTACACTCGACTAGTCGTCGGCAGCGTC‐3′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NGS_i5_S515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5′‐AATGATACGGCGACCACCGAGATCTACACTTCTAGCTTCGTCGGCAGCGTC‐3′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NGS_i5_S516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5′‐AATGATACGGCGACCACCGAGATCTACACCCTAGAGTTCGTCGGCAGCGTC‐3′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NGS_i5_S517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5′‐AATGATACGGCGACCACCGAGATCTACACGCGTAAGATCGTCGGCAGCGTC‐3′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NGS_i5_S518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5′‐AATGATACGGCGACCACCGAGATCTACACCTATTAAGTCGTCGGCAGCGTC‐3′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5′‐AATGATACGGCGACCACCGAGATCTACACAAGGCTATTCGTCGGCAGCGTC‐3′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NGS_i5_S521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5′‐AATGATACGGCGACCACCGAGATCTACACGAGCCTTATCGTCGGCAGCGTC‐3′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NGS_i5_S522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5′‐AATGATACGGCGACCACCGAGATCTACACTTATGCGATCGTCGGCAGCGTC‐3′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S522</w:t>
            </w:r>
          </w:p>
        </w:tc>
      </w:tr>
    </w:tbl>
    <w:sdt>
      <w:sdtPr>
        <w:tag w:val="goog_rdk_4"/>
      </w:sdtPr>
      <w:sdtContent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del w:author="Christina P" w:id="2" w:date="2020-06-07T16:13:26Z"/>
            </w:rPr>
          </w:pPr>
          <w:sdt>
            <w:sdtPr>
              <w:tag w:val="goog_rdk_3"/>
            </w:sdtPr>
            <w:sdtContent>
              <w:del w:author="Christina P" w:id="2" w:date="2020-06-07T16:13:26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Indexed reverse primers for the second-step PCR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8130.0" w:type="dxa"/>
        <w:jc w:val="left"/>
        <w:tblInd w:w="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5715"/>
        <w:gridCol w:w="945"/>
        <w:tblGridChange w:id="0">
          <w:tblGrid>
            <w:gridCol w:w="1470"/>
            <w:gridCol w:w="571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NGS_i7_N701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5′‐CAAGCAGAAGACGGCATACGAGATTCGCCTTAGTCTCGTGGGCTCGG‐3′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NGS_i7_N702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5′‐CAAGCAGAAGACGGCATACGAGATCTAGTACGGTCTCGTGGGCTCGG‐3′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NGS_i7_N703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5′‐CAAGCAGAAGACGGCATACGAGATTTCTGCCTGTCTCGTGGGCTCGG‐3′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NGS_i7_N704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5′‐CAAGCAGAAGACGGCATACGAGATGCTCAGGAGTCTCGTGGGCTCGG‐3′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NGS_i7_N705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5′‐CAAGCAGAAGACGGCATACGAGATAGGAGTCCGTCTCGTGGGCTCGG‐3′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NGS_i7_N706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5′‐CAAGCAGAAGACGGCATACGAGATCATGCCTAGTCTCGTGGGCTCGG‐3′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NGS_i7_N707</w:t>
              <w:tab/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5′‐CAAGCAGAAGACGGCATACGAGATGTAGAGAGGTCTCGTGGGCTCGG‐3′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5′‐CAAGCAGAAGACGGCATACGAGATCAGCCTCGGTCTCGTGGGCTCGG‐3′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5′‐CAAGCAGAAGACGGCATACGAGATTGCCTCTTGTCTCGTGGGCTCGG‐3′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5′‐CAAGCAGAAGACGGCATACGAGATTCCTCTACGTCTCGTGGGCTCGG‐3′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5′‐CAAGCAGAAGACGGCATACGAGATTCATGAGCGTCTCGTGGGCTCGG‐3′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5′‐CAAGCAGAAGACGGCATACGAGATCCTGAGATGTCTCGTGGGCTCGG‐3′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5′‐CAAGCAGAAGACGGCATACGAGATTAGCGAGTGTCTCGTGGGCTCGG‐3′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NGS_i7_N718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5′‐CAAGCAGAAGACGGCATACGAGATGTAGCTCCGTCTCGTGGGCTCGG‐3′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5′‐CAAGCAGAAGACGGCATACGAGATTACTACGCGTCTCGTGGGCTCGG‐3′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5′‐CAAGCAGAAGACGGCATACGAGATAGGCTCCGGTCTCGTGGGCTCGG‐3′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5′‐CAAGCAGAAGACGGCATACGAGATGCAGCGTAGTCTCGTGGGCTCGG‐3′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5′‐CAAGCAGAAGACGGCATACGAGATCTGCGCATGTCTCGTGGGCTCGG‐3′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5′‐CAAGCAGAAGACGGCATACGAGATGAGCGCTAGTCTCGTGGGCTCGG‐3′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5′‐CAAGCAGAAGACGGCATACGAGATCGCTCAGTGTCTCGTGGGCTCGG‐3′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5′‐CAAGCAGAAGACGGCATACGAGATGTCTTAGGGTCTCGTGGGCTCGG‐3′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NGS_i7_N727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5′‐CAAGCAGAAGACGGCATACGAGATACTGATCGGTCTCGTGGGCTCGG‐3′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NGS_i7_N728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5′‐CAAGCAGAAGACGGCATACGAGATTAGCTGCAGTCTCGTGGGCTCGG‐3′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NGS_i7_N729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5′‐CAAGCAGAAGACGGCATACGAGATGACGTCGAGTCTCGTGGGCTCGG‐3′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N729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amplification reaction mix of the second PCR contains: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6.0 μl 5x KAPA HiFi Fidelity buffer,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0.75 μl KAPA dNTP Mix (10 mM),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3.0 μl from each indexed primer (10 μM),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0.75 μl KAPA HiFi HotStart DNA polymerase (1.0 U/μl)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final volume was 30 μl per reaction.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DNA template concentration is about 20.0 ng/ μl.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PCR protocol is: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95 °C for 3 min;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8 cycles at 98 °C for 20 s, 55 °C for 30 s, 72 °C for 30 s;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72 °C for 5 min.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Purify 20 μl of the resulting PCR amplicons and quantify them.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concentration of the PCR amplicons (nM) using the equation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(1000000*Concentration in ng/ul)/(Total amplicom length in bp*660).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amplicon sequencing pool by mixing the PCR amplicons in equimolar amounts (at a desired final concentration of 10 nM).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Quantify the amplicon pool using the Illumina Library Quantification Kit and dilute it to the desired concentration, according to the Illumina sequencing protocol.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the amplicon pool using a MiSeq Reagent Kit v3 (2 × 300-cycles).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raw sequence files to the European Nucleotide Archive (ENA) (Amid et al. 2019).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Analyse the sequences using the PEMA pipeline (Zafeiropoulos et el. 2020). Examples of parameter values that could be a starting point for the analysis are shown below.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Example parameters for the tools invoked by PEMA:</w:t>
      </w: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415"/>
        <w:gridCol w:w="1590"/>
        <w:gridCol w:w="1605"/>
        <w:gridCol w:w="1635"/>
        <w:tblGridChange w:id="0">
          <w:tblGrid>
            <w:gridCol w:w="1260"/>
            <w:gridCol w:w="2415"/>
            <w:gridCol w:w="1590"/>
            <w:gridCol w:w="1605"/>
            <w:gridCol w:w="1635"/>
          </w:tblGrid>
        </w:tblGridChange>
      </w:tblGrid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 Value 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18S rRNA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ITS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trimmomatic (v.0.38)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strictness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 or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seedMismatches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palindromeClipThreshold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simpleClipThreshold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PANDAseq (v. 2.11)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pandaseqAlgorithm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simple_bayesian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simple_bayesian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simple_bayesian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pandaseqMinlen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minoverlap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SWARM 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(v. 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or 20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removeSingletons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Deviations from the MSOP: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 the 18S rRNA amplifications of the pilot 2018 samples, the protocol that was followed was slightly different: a) the 1st PCR primers included the barcodes and b) the ligation of the adaptors was performed with the TruSeq DNA PCR-free amplicon workflow.</w:t>
      </w:r>
    </w:p>
    <w:p w:rsidR="00000000" w:rsidDel="00000000" w:rsidP="00000000" w:rsidRDefault="00000000" w:rsidRPr="00000000" w14:paraId="00000191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ind w:left="480" w:hanging="480"/>
        <w:rPr/>
      </w:pPr>
      <w:r w:rsidDel="00000000" w:rsidR="00000000" w:rsidRPr="00000000">
        <w:rPr>
          <w:rtl w:val="0"/>
        </w:rPr>
        <w:t xml:space="preserve">Amid, C., Alako, B.T.F., Balavenkataraman Kadhirvelu, V., Burdett, T., Burgin, J., Fan, J., Harrison, P.W., Holt, S., Hussein, A., Ivanov, E., Jayathilaka, S., Kay, S., Keane, T., Leinonen, R., Liu, X., Martinez-Villacorta, J., Milano, A., Pakseresht, A., Rahman, N., Rajan, J., Reddy, K., Richards, E., Smirnov, D., Sokolov, A., Vijayaraja, S., and Cochrane, G. 2019. The European Nucleotide Archive in 2019. Nucleic Acids Res. doi:10.1093/nar/gkz1063.</w:t>
      </w:r>
    </w:p>
    <w:p w:rsidR="00000000" w:rsidDel="00000000" w:rsidP="00000000" w:rsidRDefault="00000000" w:rsidRPr="00000000" w14:paraId="00000194">
      <w:pPr>
        <w:widowControl w:val="0"/>
        <w:ind w:left="480" w:hanging="480"/>
        <w:rPr/>
      </w:pPr>
      <w:r w:rsidDel="00000000" w:rsidR="00000000" w:rsidRPr="00000000">
        <w:rPr>
          <w:rtl w:val="0"/>
        </w:rPr>
        <w:t xml:space="preserve">Gardes, M., and Bruns, T.D. 1993. ITS primers with enhanced specificity for basidiomycetes ‐ application to the identification of mycorrhizae and rusts. Mol. Ecol.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(2): 113–118. doi:10.1111/j.1365-294X.1993.tb00005.x.</w:t>
      </w:r>
    </w:p>
    <w:p w:rsidR="00000000" w:rsidDel="00000000" w:rsidP="00000000" w:rsidRDefault="00000000" w:rsidRPr="00000000" w14:paraId="00000195">
      <w:pPr>
        <w:widowControl w:val="0"/>
        <w:ind w:left="480" w:hanging="480"/>
        <w:rPr/>
      </w:pPr>
      <w:r w:rsidDel="00000000" w:rsidR="00000000" w:rsidRPr="00000000">
        <w:rPr>
          <w:rtl w:val="0"/>
        </w:rPr>
        <w:t xml:space="preserve">Geller, J., Meyer, C., Parker, M., and Hawk, H. 2013. Redesign of PCR primers for mitochondrial cytochrome c oxidase subunit I for marine invertebrates and application in all-taxa biotic surveys. Mol. Ecol. Resour.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(5): 851–61. doi:10.1111/1755-0998.12138.</w:t>
      </w:r>
    </w:p>
    <w:p w:rsidR="00000000" w:rsidDel="00000000" w:rsidP="00000000" w:rsidRDefault="00000000" w:rsidRPr="00000000" w14:paraId="00000196">
      <w:pPr>
        <w:widowControl w:val="0"/>
        <w:ind w:left="480" w:hanging="480"/>
        <w:rPr/>
      </w:pPr>
      <w:r w:rsidDel="00000000" w:rsidR="00000000" w:rsidRPr="00000000">
        <w:rPr>
          <w:rtl w:val="0"/>
        </w:rPr>
        <w:t xml:space="preserve">Hardy, C.M., Krull, E.S., Hartley, D.M., and Oliver, R.L. 2010. Carbon source accounting for fish using combined DNA and stable isotope analyses in a regulated lowland river weir pool. Mol. Ecol. 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(1): 197–212. doi:10.1111/j.1365-294X.2009.04411.x.</w:t>
      </w:r>
    </w:p>
    <w:p w:rsidR="00000000" w:rsidDel="00000000" w:rsidP="00000000" w:rsidRDefault="00000000" w:rsidRPr="00000000" w14:paraId="00000197">
      <w:pPr>
        <w:widowControl w:val="0"/>
        <w:ind w:left="480" w:hanging="480"/>
        <w:rPr/>
      </w:pPr>
      <w:r w:rsidDel="00000000" w:rsidR="00000000" w:rsidRPr="00000000">
        <w:rPr>
          <w:rtl w:val="0"/>
        </w:rPr>
        <w:t xml:space="preserve">Leray, M., Yang, J.Y., Meyer, C.P., Mills, S.C., Agudelo, N., Ranwez, V., Boehm, J.T., and Machida, R.J. 2013. A new versatile primer set targeting a short fragment of the mitochondrial COI region for metabarcoding metazoan diversity: application for characterizing coral reef fish gut contents. Front. Zool.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(1): 34. Frontiers in Zoology. doi:10.1186/1742-9994-10-34.</w:t>
      </w:r>
    </w:p>
    <w:p w:rsidR="00000000" w:rsidDel="00000000" w:rsidP="00000000" w:rsidRDefault="00000000" w:rsidRPr="00000000" w14:paraId="00000198">
      <w:pPr>
        <w:widowControl w:val="0"/>
        <w:ind w:left="480" w:hanging="480"/>
        <w:rPr/>
      </w:pPr>
      <w:r w:rsidDel="00000000" w:rsidR="00000000" w:rsidRPr="00000000">
        <w:rPr>
          <w:rtl w:val="0"/>
        </w:rPr>
        <w:t xml:space="preserve">White, T.J., Bruns, T., Lee, S., and Taylor, J. 1990. Amplification and direct sequencing of fungal ribosomal RNA genes for phylogenetics. 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PCR protocols: a guide to methods and applications. pp. 315–322. doi:10.1016/b978-0-12-372180-8.50042-1.</w:t>
      </w:r>
    </w:p>
    <w:p w:rsidR="00000000" w:rsidDel="00000000" w:rsidP="00000000" w:rsidRDefault="00000000" w:rsidRPr="00000000" w14:paraId="00000199">
      <w:pPr>
        <w:widowControl w:val="0"/>
        <w:ind w:left="480" w:hanging="480"/>
        <w:rPr/>
      </w:pPr>
      <w:r w:rsidDel="00000000" w:rsidR="00000000" w:rsidRPr="00000000">
        <w:rPr>
          <w:rtl w:val="0"/>
        </w:rPr>
        <w:t xml:space="preserve">Zafeiropoulos, H., Viet, H.Q., Vasileiadou, K., Potirakis, A., Arvanitidis, C., Topalis, P., Pavloudi, C., and Pafilis, E. 2019. PEMA: from the raw .fastq files of 16S rRNA and COI marker genes to the (M)OTU-table, a thorough metabarcoding analysis. bioRxiv: 709113. doi:10.1101/709113.</w:t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l-G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DC605A"/>
    <w:rPr>
      <w:sz w:val="24"/>
      <w:szCs w:val="24"/>
      <w:lang w:eastAsia="el-GR" w:val="el-GR"/>
    </w:rPr>
  </w:style>
  <w:style w:type="paragraph" w:styleId="Heading1">
    <w:name w:val="heading 1"/>
    <w:basedOn w:val="Normal"/>
    <w:next w:val="Normal"/>
    <w:link w:val="Heading1Char"/>
    <w:qFormat w:val="1"/>
    <w:rsid w:val="00DC605A"/>
    <w:pPr>
      <w:keepNext w:val="1"/>
      <w:spacing w:after="60" w:before="240"/>
      <w:outlineLvl w:val="0"/>
    </w:pPr>
    <w:rPr>
      <w:rFonts w:ascii="Arial" w:hAnsi="Arial"/>
      <w:b w:val="1"/>
      <w:kern w:val="28"/>
      <w:lang w:eastAsia="it-IT" w:val="en-GB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7208AE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7208A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7208AE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DC605A"/>
    <w:rPr>
      <w:rFonts w:ascii="Arial" w:hAnsi="Arial"/>
      <w:b w:val="1"/>
      <w:kern w:val="28"/>
      <w:sz w:val="24"/>
      <w:szCs w:val="24"/>
      <w:lang w:eastAsia="it-IT" w:val="en-GB"/>
    </w:rPr>
  </w:style>
  <w:style w:type="paragraph" w:styleId="TOC1">
    <w:name w:val="toc 1"/>
    <w:basedOn w:val="Normal"/>
    <w:next w:val="Normal"/>
    <w:autoRedefine w:val="1"/>
    <w:uiPriority w:val="39"/>
    <w:qFormat w:val="1"/>
    <w:rsid w:val="00DC605A"/>
    <w:pPr>
      <w:spacing w:after="120"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TOC2">
    <w:name w:val="toc 2"/>
    <w:basedOn w:val="Normal"/>
    <w:next w:val="Normal"/>
    <w:autoRedefine w:val="1"/>
    <w:uiPriority w:val="39"/>
    <w:semiHidden w:val="1"/>
    <w:qFormat w:val="1"/>
    <w:rsid w:val="00DC605A"/>
    <w:pPr>
      <w:spacing w:before="120"/>
      <w:ind w:left="240"/>
    </w:pPr>
    <w:rPr>
      <w:rFonts w:asciiTheme="minorHAnsi" w:hAnsiTheme="minorHAnsi"/>
      <w:i w:val="1"/>
      <w:iC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semiHidden w:val="1"/>
    <w:qFormat w:val="1"/>
    <w:rsid w:val="00DC605A"/>
    <w:pPr>
      <w:ind w:left="48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qFormat w:val="1"/>
    <w:rsid w:val="00DC605A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DC605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l-GR" w:val="el-GR"/>
    </w:rPr>
  </w:style>
  <w:style w:type="character" w:styleId="Strong">
    <w:name w:val="Strong"/>
    <w:basedOn w:val="DefaultParagraphFont"/>
    <w:qFormat w:val="1"/>
    <w:rsid w:val="00DC605A"/>
    <w:rPr>
      <w:b w:val="1"/>
      <w:bCs w:val="1"/>
    </w:rPr>
  </w:style>
  <w:style w:type="character" w:styleId="Emphasis">
    <w:name w:val="Emphasis"/>
    <w:basedOn w:val="DefaultParagraphFont"/>
    <w:qFormat w:val="1"/>
    <w:rsid w:val="00DC605A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DC605A"/>
    <w:pPr>
      <w:ind w:left="720"/>
      <w:contextualSpacing w:val="1"/>
    </w:pPr>
  </w:style>
  <w:style w:type="character" w:styleId="IntenseReference">
    <w:name w:val="Intense Reference"/>
    <w:basedOn w:val="DefaultParagraphFont"/>
    <w:uiPriority w:val="32"/>
    <w:qFormat w:val="1"/>
    <w:rsid w:val="00DC605A"/>
    <w:rPr>
      <w:b w:val="1"/>
      <w:bCs w:val="1"/>
      <w:smallCaps w:val="1"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C605A"/>
    <w:pPr>
      <w:keepLines w:val="1"/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kern w:val="0"/>
      <w:sz w:val="28"/>
      <w:szCs w:val="28"/>
      <w:lang w:eastAsia="en-US" w:val="en-US"/>
    </w:rPr>
  </w:style>
  <w:style w:type="character" w:styleId="Heading2Char" w:customStyle="1">
    <w:name w:val="Heading 2 Char"/>
    <w:basedOn w:val="DefaultParagraphFont"/>
    <w:link w:val="Heading2"/>
    <w:rsid w:val="007208A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l-GR" w:val="el-GR"/>
    </w:rPr>
  </w:style>
  <w:style w:type="character" w:styleId="Heading3Char" w:customStyle="1">
    <w:name w:val="Heading 3 Char"/>
    <w:basedOn w:val="DefaultParagraphFont"/>
    <w:link w:val="Heading3"/>
    <w:rsid w:val="007208AE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  <w:lang w:eastAsia="el-GR" w:val="el-GR"/>
    </w:rPr>
  </w:style>
  <w:style w:type="character" w:styleId="Heading4Char" w:customStyle="1">
    <w:name w:val="Heading 4 Char"/>
    <w:basedOn w:val="DefaultParagraphFont"/>
    <w:link w:val="Heading4"/>
    <w:rsid w:val="007208A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4"/>
      <w:lang w:eastAsia="el-GR" w:val="el-G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4AA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04AA9"/>
    <w:rPr>
      <w:rFonts w:ascii="Tahoma" w:cs="Tahoma" w:hAnsi="Tahoma"/>
      <w:sz w:val="16"/>
      <w:szCs w:val="16"/>
      <w:lang w:eastAsia="el-GR" w:val="el-GR"/>
    </w:rPr>
  </w:style>
  <w:style w:type="table" w:styleId="TableGrid">
    <w:name w:val="Table Grid"/>
    <w:basedOn w:val="TableNormal"/>
    <w:uiPriority w:val="59"/>
    <w:rsid w:val="00CB10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assembleplus.eu/sites/assembleplus.eu/files/public/ARMS/ARMS_Hand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R6iIVd46lsq2LFA4gvIhb28shw==">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2020-01-09T07:48:00Z</dcterms:created>
  <dc:creator>Christina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http://www.zotero.org/styles/acs-catalysis</vt:lpwstr>
  </property>
  <property fmtid="{D5CDD505-2E9C-101B-9397-08002B2CF9AE}" pid="3" name="Mendeley Recent Style Name 0_1">
    <vt:lpwstr>ACS Catalysis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http://www.zotero.org/styles/genome</vt:lpwstr>
  </property>
  <property fmtid="{D5CDD505-2E9C-101B-9397-08002B2CF9AE}" pid="9" name="Mendeley Recent Style Name 3_1">
    <vt:lpwstr>Genome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http://www.zotero.org/styles/peerj</vt:lpwstr>
  </property>
  <property fmtid="{D5CDD505-2E9C-101B-9397-08002B2CF9AE}" pid="15" name="Mendeley Recent Style Name 6_1">
    <vt:lpwstr>PeerJ</vt:lpwstr>
  </property>
  <property fmtid="{D5CDD505-2E9C-101B-9397-08002B2CF9AE}" pid="16" name="Mendeley Recent Style Id 7_1">
    <vt:lpwstr>http://www.zotero.org/styles/science</vt:lpwstr>
  </property>
  <property fmtid="{D5CDD505-2E9C-101B-9397-08002B2CF9AE}" pid="17" name="Mendeley Recent Style Name 7_1">
    <vt:lpwstr>Science</vt:lpwstr>
  </property>
  <property fmtid="{D5CDD505-2E9C-101B-9397-08002B2CF9AE}" pid="18" name="Mendeley Recent Style Id 8_1">
    <vt:lpwstr>http://www.zotero.org/styles/science-without-titles</vt:lpwstr>
  </property>
  <property fmtid="{D5CDD505-2E9C-101B-9397-08002B2CF9AE}" pid="19" name="Mendeley Recent Style Name 8_1">
    <vt:lpwstr>Science (without titles)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e1912150-3378-3367-a2c9-b57faa8f853e</vt:lpwstr>
  </property>
  <property fmtid="{D5CDD505-2E9C-101B-9397-08002B2CF9AE}" pid="24" name="Mendeley Citation Style_1">
    <vt:lpwstr>http://www.zotero.org/styles/genome</vt:lpwstr>
  </property>
</Properties>
</file>